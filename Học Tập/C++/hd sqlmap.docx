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99" w:rsidRDefault="003E6D99">
      <w:pPr>
        <w:rPr>
          <w:sz w:val="52"/>
          <w:szCs w:val="52"/>
        </w:rPr>
      </w:pPr>
      <w:r w:rsidRPr="003E6D99">
        <w:rPr>
          <w:sz w:val="52"/>
          <w:szCs w:val="52"/>
        </w:rPr>
        <w:t xml:space="preserve">B1: </w:t>
      </w:r>
      <w:proofErr w:type="spellStart"/>
      <w:r w:rsidRPr="003E6D99">
        <w:rPr>
          <w:sz w:val="52"/>
          <w:szCs w:val="52"/>
        </w:rPr>
        <w:t>mở</w:t>
      </w:r>
      <w:proofErr w:type="spellEnd"/>
      <w:r w:rsidRPr="003E6D99">
        <w:rPr>
          <w:sz w:val="52"/>
          <w:szCs w:val="52"/>
        </w:rPr>
        <w:t xml:space="preserve"> </w:t>
      </w:r>
      <w:proofErr w:type="spellStart"/>
      <w:r w:rsidRPr="003E6D99">
        <w:rPr>
          <w:sz w:val="52"/>
          <w:szCs w:val="52"/>
        </w:rPr>
        <w:t>cmd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 xml:space="preserve">( </w:t>
      </w:r>
      <w:proofErr w:type="spellStart"/>
      <w:r>
        <w:rPr>
          <w:sz w:val="52"/>
          <w:szCs w:val="52"/>
        </w:rPr>
        <w:t>truy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cập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vào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sqlmap</w:t>
      </w:r>
      <w:proofErr w:type="spellEnd"/>
      <w:r>
        <w:rPr>
          <w:sz w:val="52"/>
          <w:szCs w:val="52"/>
        </w:rPr>
        <w:t xml:space="preserve"> )</w:t>
      </w:r>
    </w:p>
    <w:p w:rsidR="003E6D99" w:rsidRDefault="003E6D99">
      <w:pPr>
        <w:rPr>
          <w:sz w:val="52"/>
          <w:szCs w:val="52"/>
        </w:rPr>
      </w:pPr>
      <w:r w:rsidRPr="003E6D99">
        <w:rPr>
          <w:sz w:val="52"/>
          <w:szCs w:val="52"/>
        </w:rPr>
        <w:t>C:\Users\SSD Store&gt;</w:t>
      </w:r>
      <w:r w:rsidRPr="003E6D99">
        <w:rPr>
          <w:sz w:val="52"/>
          <w:szCs w:val="52"/>
          <w:highlight w:val="red"/>
        </w:rPr>
        <w:t>cd</w:t>
      </w:r>
      <w:proofErr w:type="gramStart"/>
      <w:r w:rsidRPr="003E6D99">
        <w:rPr>
          <w:sz w:val="52"/>
          <w:szCs w:val="52"/>
          <w:highlight w:val="red"/>
        </w:rPr>
        <w:t>..</w:t>
      </w:r>
      <w:proofErr w:type="gramEnd"/>
      <w:r w:rsidRPr="003E6D99">
        <w:rPr>
          <w:sz w:val="52"/>
          <w:szCs w:val="52"/>
          <w:highlight w:val="red"/>
        </w:rPr>
        <w:t>/</w:t>
      </w:r>
    </w:p>
    <w:p w:rsidR="003E6D99" w:rsidRDefault="003E6D99">
      <w:pPr>
        <w:rPr>
          <w:sz w:val="52"/>
          <w:szCs w:val="52"/>
        </w:rPr>
      </w:pPr>
      <w:r w:rsidRPr="003E6D99">
        <w:rPr>
          <w:sz w:val="52"/>
          <w:szCs w:val="52"/>
        </w:rPr>
        <w:t>C:\Users&gt;</w:t>
      </w:r>
      <w:r w:rsidRPr="003E6D99">
        <w:rPr>
          <w:sz w:val="52"/>
          <w:szCs w:val="52"/>
          <w:highlight w:val="red"/>
        </w:rPr>
        <w:t>cd</w:t>
      </w:r>
      <w:proofErr w:type="gramStart"/>
      <w:r w:rsidRPr="003E6D99">
        <w:rPr>
          <w:sz w:val="52"/>
          <w:szCs w:val="52"/>
          <w:highlight w:val="red"/>
        </w:rPr>
        <w:t>..</w:t>
      </w:r>
      <w:proofErr w:type="gramEnd"/>
      <w:r w:rsidRPr="003E6D99">
        <w:rPr>
          <w:sz w:val="52"/>
          <w:szCs w:val="52"/>
          <w:highlight w:val="red"/>
        </w:rPr>
        <w:t>/</w:t>
      </w:r>
    </w:p>
    <w:p w:rsidR="003E6D99" w:rsidRDefault="003E6D99">
      <w:pPr>
        <w:rPr>
          <w:sz w:val="52"/>
          <w:szCs w:val="52"/>
        </w:rPr>
      </w:pPr>
      <w:r w:rsidRPr="003E6D99">
        <w:rPr>
          <w:sz w:val="52"/>
          <w:szCs w:val="52"/>
        </w:rPr>
        <w:t>C:\&gt;</w:t>
      </w:r>
      <w:r w:rsidRPr="003E6D99">
        <w:rPr>
          <w:sz w:val="52"/>
          <w:szCs w:val="52"/>
          <w:highlight w:val="red"/>
        </w:rPr>
        <w:t>cd python27</w:t>
      </w:r>
    </w:p>
    <w:p w:rsidR="003E6D99" w:rsidRDefault="003E6D99">
      <w:pPr>
        <w:rPr>
          <w:sz w:val="52"/>
          <w:szCs w:val="52"/>
        </w:rPr>
      </w:pPr>
      <w:r w:rsidRPr="003E6D99">
        <w:rPr>
          <w:sz w:val="52"/>
          <w:szCs w:val="52"/>
        </w:rPr>
        <w:t>C:\Python27&gt;</w:t>
      </w:r>
      <w:r w:rsidRPr="003E6D99">
        <w:rPr>
          <w:sz w:val="52"/>
          <w:szCs w:val="52"/>
          <w:highlight w:val="red"/>
        </w:rPr>
        <w:t xml:space="preserve">cd </w:t>
      </w:r>
      <w:proofErr w:type="spellStart"/>
      <w:r w:rsidRPr="003E6D99">
        <w:rPr>
          <w:sz w:val="52"/>
          <w:szCs w:val="52"/>
          <w:highlight w:val="red"/>
        </w:rPr>
        <w:t>sqlmap</w:t>
      </w:r>
      <w:proofErr w:type="spellEnd"/>
    </w:p>
    <w:p w:rsidR="003E6D99" w:rsidRDefault="003E6D99">
      <w:pPr>
        <w:rPr>
          <w:sz w:val="52"/>
          <w:szCs w:val="52"/>
        </w:rPr>
      </w:pPr>
      <w:r w:rsidRPr="003E6D99">
        <w:rPr>
          <w:sz w:val="52"/>
          <w:szCs w:val="52"/>
        </w:rPr>
        <w:t>C:\Python27\sqlmap&gt;</w:t>
      </w:r>
      <w:r w:rsidRPr="003E6D99">
        <w:rPr>
          <w:sz w:val="52"/>
          <w:szCs w:val="52"/>
          <w:highlight w:val="red"/>
        </w:rPr>
        <w:t xml:space="preserve">cd </w:t>
      </w:r>
      <w:proofErr w:type="spellStart"/>
      <w:r w:rsidRPr="003E6D99">
        <w:rPr>
          <w:sz w:val="52"/>
          <w:szCs w:val="52"/>
          <w:highlight w:val="red"/>
        </w:rPr>
        <w:t>sqlmap</w:t>
      </w:r>
      <w:proofErr w:type="spellEnd"/>
    </w:p>
    <w:p w:rsidR="003E6D99" w:rsidRDefault="003E6D99">
      <w:pPr>
        <w:rPr>
          <w:sz w:val="52"/>
          <w:szCs w:val="52"/>
        </w:rPr>
      </w:pPr>
      <w:r>
        <w:rPr>
          <w:sz w:val="52"/>
          <w:szCs w:val="52"/>
        </w:rPr>
        <w:t>B2: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4"/>
      </w:tblGrid>
      <w:tr w:rsidR="003E6D99" w:rsidRPr="00871D58" w:rsidTr="00BB51A7">
        <w:trPr>
          <w:trHeight w:val="20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D99" w:rsidRPr="00871D58" w:rsidRDefault="003E6D99" w:rsidP="00BB51A7">
            <w:pPr>
              <w:spacing w:line="312" w:lineRule="auto"/>
              <w:rPr>
                <w:sz w:val="26"/>
                <w:szCs w:val="26"/>
              </w:rPr>
            </w:pPr>
            <w:proofErr w:type="spellStart"/>
            <w:r w:rsidRPr="009A0DD9">
              <w:rPr>
                <w:b/>
                <w:sz w:val="26"/>
                <w:szCs w:val="26"/>
              </w:rPr>
              <w:t>Bước</w:t>
            </w:r>
            <w:proofErr w:type="spellEnd"/>
            <w:r w:rsidRPr="009A0DD9">
              <w:rPr>
                <w:b/>
                <w:sz w:val="26"/>
                <w:szCs w:val="26"/>
              </w:rPr>
              <w:t xml:space="preserve"> 1</w:t>
            </w:r>
            <w:r w:rsidRPr="00871D58">
              <w:rPr>
                <w:sz w:val="26"/>
                <w:szCs w:val="26"/>
              </w:rPr>
              <w:t xml:space="preserve">: Cho </w:t>
            </w:r>
            <w:proofErr w:type="spellStart"/>
            <w:r w:rsidRPr="00871D58">
              <w:rPr>
                <w:sz w:val="26"/>
                <w:szCs w:val="26"/>
              </w:rPr>
              <w:t>biết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cơ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sở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dữ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liệu</w:t>
            </w:r>
            <w:proofErr w:type="spellEnd"/>
            <w:r w:rsidRPr="00871D58">
              <w:rPr>
                <w:sz w:val="26"/>
                <w:szCs w:val="26"/>
              </w:rPr>
              <w:t xml:space="preserve"> Database </w:t>
            </w:r>
            <w:proofErr w:type="spellStart"/>
            <w:r w:rsidRPr="00871D58">
              <w:rPr>
                <w:sz w:val="26"/>
                <w:szCs w:val="26"/>
              </w:rPr>
              <w:t>của</w:t>
            </w:r>
            <w:proofErr w:type="spellEnd"/>
            <w:r w:rsidRPr="00871D58">
              <w:rPr>
                <w:sz w:val="26"/>
                <w:szCs w:val="26"/>
              </w:rPr>
              <w:t xml:space="preserve"> website </w:t>
            </w:r>
            <w:proofErr w:type="spellStart"/>
            <w:r w:rsidRPr="00871D58">
              <w:rPr>
                <w:sz w:val="26"/>
                <w:szCs w:val="26"/>
              </w:rPr>
              <w:t>trên</w:t>
            </w:r>
            <w:proofErr w:type="spellEnd"/>
          </w:p>
          <w:p w:rsidR="003E6D99" w:rsidRPr="00871D58" w:rsidRDefault="003E6D99" w:rsidP="00BB51A7">
            <w:pPr>
              <w:spacing w:line="312" w:lineRule="auto"/>
              <w:rPr>
                <w:sz w:val="26"/>
                <w:szCs w:val="26"/>
              </w:rPr>
            </w:pPr>
            <w:r w:rsidRPr="00871D58">
              <w:rPr>
                <w:sz w:val="26"/>
                <w:szCs w:val="26"/>
              </w:rPr>
              <w:t>&gt;</w:t>
            </w:r>
            <w:proofErr w:type="spellStart"/>
            <w:r w:rsidRPr="00871D58">
              <w:rPr>
                <w:sz w:val="26"/>
                <w:szCs w:val="26"/>
              </w:rPr>
              <w:t>sqlmap</w:t>
            </w:r>
            <w:proofErr w:type="spellEnd"/>
            <w:r w:rsidRPr="00871D58">
              <w:rPr>
                <w:sz w:val="26"/>
                <w:szCs w:val="26"/>
              </w:rPr>
              <w:t xml:space="preserve"> -u </w:t>
            </w:r>
            <w:hyperlink r:id="rId5" w:history="1">
              <w:r w:rsidRPr="00871D58">
                <w:rPr>
                  <w:rStyle w:val="Hyperlink"/>
                  <w:sz w:val="26"/>
                  <w:szCs w:val="26"/>
                </w:rPr>
                <w:t>http://www.daotaonlyt.edu.vn/index.php?id=320</w:t>
              </w:r>
            </w:hyperlink>
            <w:r w:rsidRPr="00871D58">
              <w:rPr>
                <w:sz w:val="26"/>
                <w:szCs w:val="26"/>
              </w:rPr>
              <w:t xml:space="preserve"> --</w:t>
            </w:r>
            <w:proofErr w:type="spellStart"/>
            <w:r w:rsidRPr="00871D58">
              <w:rPr>
                <w:sz w:val="26"/>
                <w:szCs w:val="26"/>
              </w:rPr>
              <w:t>dbs</w:t>
            </w:r>
            <w:proofErr w:type="spellEnd"/>
          </w:p>
          <w:p w:rsidR="003E6D99" w:rsidRPr="00871D58" w:rsidRDefault="003E6D99" w:rsidP="00BB51A7">
            <w:pPr>
              <w:spacing w:line="312" w:lineRule="auto"/>
              <w:rPr>
                <w:bCs/>
                <w:iCs/>
              </w:rPr>
            </w:pPr>
            <w:proofErr w:type="spellStart"/>
            <w:r w:rsidRPr="00871D58">
              <w:rPr>
                <w:sz w:val="26"/>
                <w:szCs w:val="26"/>
              </w:rPr>
              <w:t>Kết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quả</w:t>
            </w:r>
            <w:proofErr w:type="spellEnd"/>
            <w:r w:rsidRPr="00871D58">
              <w:rPr>
                <w:sz w:val="26"/>
                <w:szCs w:val="26"/>
              </w:rPr>
              <w:t xml:space="preserve">: </w:t>
            </w:r>
            <w:proofErr w:type="spellStart"/>
            <w:r w:rsidRPr="00871D58">
              <w:rPr>
                <w:b/>
                <w:sz w:val="26"/>
                <w:szCs w:val="26"/>
              </w:rPr>
              <w:t>daotaonlyt_dhyd</w:t>
            </w:r>
            <w:proofErr w:type="spellEnd"/>
          </w:p>
        </w:tc>
      </w:tr>
      <w:tr w:rsidR="003E6D99" w:rsidRPr="00871D58" w:rsidTr="00BB51A7">
        <w:trPr>
          <w:trHeight w:val="20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D99" w:rsidRPr="00871D58" w:rsidRDefault="003E6D99" w:rsidP="00BB51A7">
            <w:pPr>
              <w:spacing w:line="312" w:lineRule="auto"/>
              <w:rPr>
                <w:sz w:val="26"/>
                <w:szCs w:val="26"/>
              </w:rPr>
            </w:pPr>
            <w:proofErr w:type="spellStart"/>
            <w:r w:rsidRPr="009A0DD9">
              <w:rPr>
                <w:b/>
                <w:sz w:val="26"/>
                <w:szCs w:val="26"/>
              </w:rPr>
              <w:t>Bước</w:t>
            </w:r>
            <w:proofErr w:type="spellEnd"/>
            <w:r w:rsidRPr="009A0DD9">
              <w:rPr>
                <w:b/>
                <w:sz w:val="26"/>
                <w:szCs w:val="26"/>
              </w:rPr>
              <w:t xml:space="preserve"> 2</w:t>
            </w:r>
            <w:r w:rsidRPr="00871D58">
              <w:rPr>
                <w:sz w:val="26"/>
                <w:szCs w:val="26"/>
              </w:rPr>
              <w:t xml:space="preserve">: </w:t>
            </w:r>
            <w:proofErr w:type="spellStart"/>
            <w:r w:rsidRPr="00871D58">
              <w:rPr>
                <w:sz w:val="26"/>
                <w:szCs w:val="26"/>
              </w:rPr>
              <w:t>Liệt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kê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các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bảng</w:t>
            </w:r>
            <w:proofErr w:type="spellEnd"/>
            <w:r w:rsidRPr="00871D58">
              <w:rPr>
                <w:sz w:val="26"/>
                <w:szCs w:val="26"/>
              </w:rPr>
              <w:t xml:space="preserve"> (tables) </w:t>
            </w:r>
            <w:proofErr w:type="spellStart"/>
            <w:r w:rsidRPr="00871D58">
              <w:rPr>
                <w:sz w:val="26"/>
                <w:szCs w:val="26"/>
              </w:rPr>
              <w:t>trong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cơ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sở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dữ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liệu</w:t>
            </w:r>
            <w:proofErr w:type="spellEnd"/>
            <w:r w:rsidRPr="00871D58">
              <w:rPr>
                <w:sz w:val="26"/>
                <w:szCs w:val="26"/>
              </w:rPr>
              <w:t xml:space="preserve"> Database </w:t>
            </w:r>
            <w:proofErr w:type="spellStart"/>
            <w:r w:rsidRPr="00871D58">
              <w:rPr>
                <w:sz w:val="26"/>
                <w:szCs w:val="26"/>
              </w:rPr>
              <w:t>tìm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được</w:t>
            </w:r>
            <w:proofErr w:type="spellEnd"/>
          </w:p>
          <w:p w:rsidR="003E6D99" w:rsidRPr="00871D58" w:rsidRDefault="003E6D99" w:rsidP="00BB51A7">
            <w:pPr>
              <w:spacing w:line="312" w:lineRule="auto"/>
              <w:rPr>
                <w:sz w:val="26"/>
                <w:szCs w:val="26"/>
              </w:rPr>
            </w:pPr>
            <w:r w:rsidRPr="00871D58">
              <w:rPr>
                <w:sz w:val="26"/>
                <w:szCs w:val="26"/>
              </w:rPr>
              <w:t>&gt;</w:t>
            </w:r>
            <w:proofErr w:type="spellStart"/>
            <w:r w:rsidRPr="00871D58">
              <w:rPr>
                <w:sz w:val="26"/>
                <w:szCs w:val="26"/>
              </w:rPr>
              <w:t>sqlmap</w:t>
            </w:r>
            <w:proofErr w:type="spellEnd"/>
            <w:r w:rsidRPr="00871D58">
              <w:rPr>
                <w:sz w:val="26"/>
                <w:szCs w:val="26"/>
              </w:rPr>
              <w:t xml:space="preserve"> -u </w:t>
            </w:r>
            <w:hyperlink r:id="rId6" w:history="1">
              <w:r w:rsidRPr="00871D58">
                <w:rPr>
                  <w:rStyle w:val="Hyperlink"/>
                  <w:sz w:val="26"/>
                  <w:szCs w:val="26"/>
                </w:rPr>
                <w:t>http://www.daotaonlyt.edu.vn/index.php?id=320</w:t>
              </w:r>
            </w:hyperlink>
            <w:r w:rsidRPr="00871D58">
              <w:rPr>
                <w:sz w:val="26"/>
                <w:szCs w:val="26"/>
              </w:rPr>
              <w:t xml:space="preserve"> -D </w:t>
            </w:r>
            <w:proofErr w:type="spellStart"/>
            <w:r w:rsidRPr="00871D58">
              <w:rPr>
                <w:b/>
                <w:sz w:val="26"/>
                <w:szCs w:val="26"/>
              </w:rPr>
              <w:t>daotaonlyt_dhyd</w:t>
            </w:r>
            <w:proofErr w:type="spellEnd"/>
            <w:r w:rsidRPr="00871D58">
              <w:rPr>
                <w:sz w:val="26"/>
                <w:szCs w:val="26"/>
              </w:rPr>
              <w:t xml:space="preserve"> –tables</w:t>
            </w:r>
          </w:p>
          <w:p w:rsidR="003E6D99" w:rsidRPr="00871D58" w:rsidRDefault="003E6D99" w:rsidP="00BB51A7">
            <w:pPr>
              <w:spacing w:line="312" w:lineRule="auto"/>
              <w:rPr>
                <w:bCs/>
                <w:iCs/>
              </w:rPr>
            </w:pPr>
            <w:proofErr w:type="spellStart"/>
            <w:r w:rsidRPr="00871D58">
              <w:rPr>
                <w:sz w:val="26"/>
                <w:szCs w:val="26"/>
              </w:rPr>
              <w:t>Kết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quả</w:t>
            </w:r>
            <w:proofErr w:type="spellEnd"/>
            <w:r w:rsidRPr="00871D58">
              <w:rPr>
                <w:sz w:val="26"/>
                <w:szCs w:val="26"/>
              </w:rPr>
              <w:t xml:space="preserve">: </w:t>
            </w:r>
            <w:proofErr w:type="spellStart"/>
            <w:r w:rsidRPr="00871D58">
              <w:rPr>
                <w:sz w:val="26"/>
                <w:szCs w:val="26"/>
              </w:rPr>
              <w:t>Các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bảng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trong</w:t>
            </w:r>
            <w:proofErr w:type="spellEnd"/>
            <w:r w:rsidRPr="00871D58">
              <w:rPr>
                <w:sz w:val="26"/>
                <w:szCs w:val="26"/>
              </w:rPr>
              <w:t xml:space="preserve"> Database (</w:t>
            </w:r>
            <w:proofErr w:type="spellStart"/>
            <w:r w:rsidRPr="00871D58">
              <w:rPr>
                <w:sz w:val="26"/>
                <w:szCs w:val="26"/>
              </w:rPr>
              <w:t>trong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đó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có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bảng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b/>
                <w:sz w:val="26"/>
                <w:szCs w:val="26"/>
              </w:rPr>
              <w:t>giangvien</w:t>
            </w:r>
            <w:proofErr w:type="spellEnd"/>
            <w:r w:rsidRPr="00871D58">
              <w:rPr>
                <w:sz w:val="26"/>
                <w:szCs w:val="26"/>
              </w:rPr>
              <w:t>)</w:t>
            </w:r>
          </w:p>
        </w:tc>
      </w:tr>
      <w:tr w:rsidR="003E6D99" w:rsidRPr="00871D58" w:rsidTr="00BB51A7">
        <w:trPr>
          <w:trHeight w:val="20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D99" w:rsidRPr="00871D58" w:rsidRDefault="003E6D99" w:rsidP="00BB51A7">
            <w:pPr>
              <w:spacing w:line="312" w:lineRule="auto"/>
              <w:rPr>
                <w:sz w:val="26"/>
                <w:szCs w:val="26"/>
              </w:rPr>
            </w:pPr>
            <w:proofErr w:type="spellStart"/>
            <w:r w:rsidRPr="009A0DD9">
              <w:rPr>
                <w:b/>
                <w:sz w:val="26"/>
                <w:szCs w:val="26"/>
              </w:rPr>
              <w:t>Bước</w:t>
            </w:r>
            <w:proofErr w:type="spellEnd"/>
            <w:r w:rsidRPr="009A0DD9">
              <w:rPr>
                <w:b/>
                <w:sz w:val="26"/>
                <w:szCs w:val="26"/>
              </w:rPr>
              <w:t xml:space="preserve"> 3</w:t>
            </w:r>
            <w:r w:rsidRPr="00871D58">
              <w:rPr>
                <w:sz w:val="26"/>
                <w:szCs w:val="26"/>
              </w:rPr>
              <w:t xml:space="preserve">: </w:t>
            </w:r>
            <w:proofErr w:type="spellStart"/>
            <w:r w:rsidRPr="00871D58">
              <w:rPr>
                <w:sz w:val="26"/>
                <w:szCs w:val="26"/>
              </w:rPr>
              <w:t>Liệt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kê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các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cột</w:t>
            </w:r>
            <w:proofErr w:type="spellEnd"/>
            <w:r w:rsidRPr="00871D58">
              <w:rPr>
                <w:sz w:val="26"/>
                <w:szCs w:val="26"/>
              </w:rPr>
              <w:t xml:space="preserve"> (columns) </w:t>
            </w:r>
            <w:proofErr w:type="spellStart"/>
            <w:r w:rsidRPr="00871D58">
              <w:rPr>
                <w:sz w:val="26"/>
                <w:szCs w:val="26"/>
              </w:rPr>
              <w:t>có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trong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bảng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giangvien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cần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quan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tâm</w:t>
            </w:r>
            <w:proofErr w:type="spellEnd"/>
          </w:p>
          <w:p w:rsidR="003E6D99" w:rsidRPr="00871D58" w:rsidRDefault="003E6D99" w:rsidP="00BB51A7">
            <w:pPr>
              <w:spacing w:line="312" w:lineRule="auto"/>
              <w:rPr>
                <w:bCs/>
                <w:iCs/>
              </w:rPr>
            </w:pPr>
            <w:r w:rsidRPr="00871D58">
              <w:rPr>
                <w:sz w:val="26"/>
                <w:szCs w:val="26"/>
              </w:rPr>
              <w:t>&gt;</w:t>
            </w:r>
            <w:proofErr w:type="spellStart"/>
            <w:r w:rsidRPr="00871D58">
              <w:rPr>
                <w:sz w:val="26"/>
                <w:szCs w:val="26"/>
              </w:rPr>
              <w:t>sqlmap</w:t>
            </w:r>
            <w:proofErr w:type="spellEnd"/>
            <w:r w:rsidRPr="00871D58">
              <w:rPr>
                <w:sz w:val="26"/>
                <w:szCs w:val="26"/>
              </w:rPr>
              <w:t xml:space="preserve"> -u </w:t>
            </w:r>
            <w:hyperlink r:id="rId7" w:history="1">
              <w:r w:rsidRPr="00871D58">
                <w:rPr>
                  <w:rStyle w:val="Hyperlink"/>
                  <w:sz w:val="26"/>
                  <w:szCs w:val="26"/>
                </w:rPr>
                <w:t>http://www.daotaonlyt.edu.vn/index.php?id=320</w:t>
              </w:r>
            </w:hyperlink>
            <w:r w:rsidRPr="00871D58">
              <w:rPr>
                <w:sz w:val="26"/>
                <w:szCs w:val="26"/>
              </w:rPr>
              <w:t xml:space="preserve"> -D </w:t>
            </w:r>
            <w:proofErr w:type="spellStart"/>
            <w:r w:rsidRPr="00871D58">
              <w:rPr>
                <w:b/>
                <w:sz w:val="26"/>
                <w:szCs w:val="26"/>
              </w:rPr>
              <w:t>daotaonlyt_dhyd</w:t>
            </w:r>
            <w:proofErr w:type="spellEnd"/>
            <w:r w:rsidRPr="00871D58">
              <w:rPr>
                <w:sz w:val="26"/>
                <w:szCs w:val="26"/>
              </w:rPr>
              <w:t xml:space="preserve"> -T </w:t>
            </w:r>
            <w:proofErr w:type="spellStart"/>
            <w:r w:rsidRPr="00871D58">
              <w:rPr>
                <w:sz w:val="26"/>
                <w:szCs w:val="26"/>
              </w:rPr>
              <w:t>giangvien</w:t>
            </w:r>
            <w:proofErr w:type="spellEnd"/>
            <w:r w:rsidRPr="00871D58">
              <w:rPr>
                <w:sz w:val="26"/>
                <w:szCs w:val="26"/>
              </w:rPr>
              <w:t xml:space="preserve"> --columns</w:t>
            </w:r>
          </w:p>
        </w:tc>
      </w:tr>
      <w:tr w:rsidR="003E6D99" w:rsidRPr="00871D58" w:rsidTr="00BB51A7">
        <w:trPr>
          <w:trHeight w:val="20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D99" w:rsidRPr="00871D58" w:rsidRDefault="003E6D99" w:rsidP="00BB51A7">
            <w:pPr>
              <w:spacing w:line="312" w:lineRule="auto"/>
              <w:rPr>
                <w:sz w:val="26"/>
                <w:szCs w:val="26"/>
              </w:rPr>
            </w:pPr>
            <w:proofErr w:type="spellStart"/>
            <w:r w:rsidRPr="009A0DD9">
              <w:rPr>
                <w:b/>
                <w:sz w:val="26"/>
                <w:szCs w:val="26"/>
              </w:rPr>
              <w:t>Bước</w:t>
            </w:r>
            <w:proofErr w:type="spellEnd"/>
            <w:r w:rsidRPr="009A0DD9">
              <w:rPr>
                <w:b/>
                <w:sz w:val="26"/>
                <w:szCs w:val="26"/>
              </w:rPr>
              <w:t xml:space="preserve"> 4</w:t>
            </w:r>
            <w:r w:rsidRPr="00871D58">
              <w:rPr>
                <w:sz w:val="26"/>
                <w:szCs w:val="26"/>
              </w:rPr>
              <w:t xml:space="preserve">: </w:t>
            </w:r>
            <w:proofErr w:type="spellStart"/>
            <w:r w:rsidRPr="00871D58">
              <w:rPr>
                <w:sz w:val="26"/>
                <w:szCs w:val="26"/>
              </w:rPr>
              <w:t>Cuối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cùng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liệt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kê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các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trường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thông</w:t>
            </w:r>
            <w:proofErr w:type="spellEnd"/>
            <w:r w:rsidRPr="00871D58">
              <w:rPr>
                <w:sz w:val="26"/>
                <w:szCs w:val="26"/>
              </w:rPr>
              <w:t xml:space="preserve"> tin </w:t>
            </w:r>
            <w:proofErr w:type="spellStart"/>
            <w:r w:rsidRPr="00871D58">
              <w:rPr>
                <w:sz w:val="26"/>
                <w:szCs w:val="26"/>
              </w:rPr>
              <w:t>có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trong</w:t>
            </w:r>
            <w:proofErr w:type="spellEnd"/>
            <w:r w:rsidRPr="00871D58">
              <w:rPr>
                <w:sz w:val="26"/>
                <w:szCs w:val="26"/>
              </w:rPr>
              <w:t xml:space="preserve"> (columns) </w:t>
            </w:r>
            <w:proofErr w:type="spellStart"/>
            <w:r w:rsidRPr="00871D58">
              <w:rPr>
                <w:sz w:val="26"/>
                <w:szCs w:val="26"/>
              </w:rPr>
              <w:t>của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bảng</w:t>
            </w:r>
            <w:proofErr w:type="spellEnd"/>
            <w:r w:rsidRPr="00871D58">
              <w:rPr>
                <w:sz w:val="26"/>
                <w:szCs w:val="26"/>
              </w:rPr>
              <w:t xml:space="preserve"> </w:t>
            </w:r>
            <w:proofErr w:type="spellStart"/>
            <w:r w:rsidRPr="00871D58">
              <w:rPr>
                <w:sz w:val="26"/>
                <w:szCs w:val="26"/>
              </w:rPr>
              <w:t>giangvien</w:t>
            </w:r>
            <w:proofErr w:type="spellEnd"/>
          </w:p>
          <w:p w:rsidR="003E6D99" w:rsidRPr="00871D58" w:rsidRDefault="003E6D99" w:rsidP="00BB51A7">
            <w:pPr>
              <w:spacing w:line="312" w:lineRule="auto"/>
              <w:rPr>
                <w:bCs/>
                <w:iCs/>
              </w:rPr>
            </w:pPr>
            <w:r w:rsidRPr="00871D58">
              <w:rPr>
                <w:sz w:val="26"/>
                <w:szCs w:val="26"/>
              </w:rPr>
              <w:lastRenderedPageBreak/>
              <w:t>&gt;</w:t>
            </w:r>
            <w:proofErr w:type="spellStart"/>
            <w:r w:rsidRPr="00871D58">
              <w:rPr>
                <w:sz w:val="26"/>
                <w:szCs w:val="26"/>
              </w:rPr>
              <w:t>sqlmap</w:t>
            </w:r>
            <w:proofErr w:type="spellEnd"/>
            <w:r w:rsidRPr="00871D58">
              <w:rPr>
                <w:sz w:val="26"/>
                <w:szCs w:val="26"/>
              </w:rPr>
              <w:t xml:space="preserve"> -u </w:t>
            </w:r>
            <w:hyperlink r:id="rId8" w:history="1">
              <w:r w:rsidRPr="00871D58">
                <w:rPr>
                  <w:rStyle w:val="Hyperlink"/>
                  <w:sz w:val="26"/>
                  <w:szCs w:val="26"/>
                </w:rPr>
                <w:t>http://www.daotaonlyt.edu.vn/index.php?id=320</w:t>
              </w:r>
            </w:hyperlink>
            <w:r w:rsidRPr="00871D58">
              <w:rPr>
                <w:sz w:val="26"/>
                <w:szCs w:val="26"/>
              </w:rPr>
              <w:t xml:space="preserve"> -D </w:t>
            </w:r>
            <w:proofErr w:type="spellStart"/>
            <w:r w:rsidRPr="00871D58">
              <w:rPr>
                <w:b/>
                <w:sz w:val="26"/>
                <w:szCs w:val="26"/>
              </w:rPr>
              <w:t>daotaonlyt_dhyd</w:t>
            </w:r>
            <w:proofErr w:type="spellEnd"/>
            <w:r w:rsidRPr="00871D58">
              <w:rPr>
                <w:sz w:val="26"/>
                <w:szCs w:val="26"/>
              </w:rPr>
              <w:t xml:space="preserve"> -T </w:t>
            </w:r>
            <w:proofErr w:type="spellStart"/>
            <w:r w:rsidRPr="00871D58">
              <w:rPr>
                <w:sz w:val="26"/>
                <w:szCs w:val="26"/>
              </w:rPr>
              <w:t>giangvien</w:t>
            </w:r>
            <w:proofErr w:type="spellEnd"/>
            <w:r w:rsidRPr="00871D58">
              <w:rPr>
                <w:sz w:val="26"/>
                <w:szCs w:val="26"/>
              </w:rPr>
              <w:t xml:space="preserve"> -C </w:t>
            </w:r>
            <w:proofErr w:type="spellStart"/>
            <w:r w:rsidRPr="00871D58">
              <w:rPr>
                <w:sz w:val="26"/>
                <w:szCs w:val="26"/>
              </w:rPr>
              <w:t>MaGV</w:t>
            </w:r>
            <w:proofErr w:type="spellEnd"/>
            <w:r w:rsidRPr="00871D58">
              <w:rPr>
                <w:sz w:val="26"/>
                <w:szCs w:val="26"/>
              </w:rPr>
              <w:t xml:space="preserve">, Ho, Ten, </w:t>
            </w:r>
            <w:proofErr w:type="spellStart"/>
            <w:r w:rsidRPr="00871D58">
              <w:rPr>
                <w:sz w:val="26"/>
                <w:szCs w:val="26"/>
              </w:rPr>
              <w:t>Hocvi</w:t>
            </w:r>
            <w:proofErr w:type="spellEnd"/>
            <w:r w:rsidRPr="00871D58">
              <w:rPr>
                <w:sz w:val="26"/>
                <w:szCs w:val="26"/>
              </w:rPr>
              <w:t xml:space="preserve"> –dump</w:t>
            </w:r>
          </w:p>
        </w:tc>
      </w:tr>
      <w:tr w:rsidR="003E6D99" w:rsidRPr="00871D58" w:rsidTr="00BB51A7">
        <w:trPr>
          <w:trHeight w:val="20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D99" w:rsidRPr="009A0DD9" w:rsidRDefault="003E6D99" w:rsidP="00BB51A7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</w:tbl>
    <w:p w:rsidR="003E6D99" w:rsidRDefault="003E6D9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Hướng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dẫn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cài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sqlmap</w:t>
      </w:r>
      <w:proofErr w:type="spellEnd"/>
      <w:r>
        <w:rPr>
          <w:sz w:val="52"/>
          <w:szCs w:val="52"/>
        </w:rPr>
        <w:t>:</w:t>
      </w:r>
    </w:p>
    <w:p w:rsidR="003E6D99" w:rsidRDefault="003E6D99">
      <w:pPr>
        <w:rPr>
          <w:sz w:val="52"/>
          <w:szCs w:val="52"/>
        </w:rPr>
      </w:pPr>
      <w:hyperlink r:id="rId9" w:history="1">
        <w:r w:rsidRPr="00E656FB">
          <w:rPr>
            <w:rStyle w:val="Hyperlink"/>
            <w:sz w:val="52"/>
            <w:szCs w:val="52"/>
          </w:rPr>
          <w:t>https://anonyviet.com/huong-dan-cai-dat-sqlmap-tren-windows/</w:t>
        </w:r>
      </w:hyperlink>
    </w:p>
    <w:p w:rsidR="003E6D99" w:rsidRDefault="003E6D99" w:rsidP="003E6D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– Link </w:t>
      </w:r>
      <w:proofErr w:type="spellStart"/>
      <w:r>
        <w:rPr>
          <w:rFonts w:ascii="Helvetica" w:hAnsi="Helvetica"/>
          <w:color w:val="333333"/>
        </w:rPr>
        <w:t>tải</w:t>
      </w:r>
      <w:proofErr w:type="spellEnd"/>
      <w:r>
        <w:rPr>
          <w:rFonts w:ascii="Helvetica" w:hAnsi="Helvetica"/>
          <w:color w:val="333333"/>
        </w:rPr>
        <w:t xml:space="preserve"> python2.7: </w:t>
      </w:r>
      <w:hyperlink r:id="rId10" w:tgtFrame="_blank" w:history="1">
        <w:r>
          <w:rPr>
            <w:rStyle w:val="Hyperlink"/>
            <w:rFonts w:ascii="Helvetica" w:hAnsi="Helvetica"/>
            <w:color w:val="F70D28"/>
            <w:bdr w:val="none" w:sz="0" w:space="0" w:color="auto" w:frame="1"/>
          </w:rPr>
          <w:t>https://www.python.org/ftp/python/2….hon-2.7.10.msi</w:t>
        </w:r>
      </w:hyperlink>
    </w:p>
    <w:p w:rsidR="003E6D99" w:rsidRDefault="003E6D99" w:rsidP="003E6D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ns w:id="0" w:author="Unknown"/>
          <w:rFonts w:ascii="Helvetica" w:hAnsi="Helvetica"/>
          <w:color w:val="333333"/>
        </w:rPr>
      </w:pPr>
      <w:ins w:id="1" w:author="Unknown">
        <w:r>
          <w:rPr>
            <w:rFonts w:ascii="Helvetica" w:hAnsi="Helvetica"/>
            <w:color w:val="333333"/>
          </w:rPr>
          <w:t xml:space="preserve">– Link </w:t>
        </w:r>
        <w:proofErr w:type="spellStart"/>
        <w:r>
          <w:rPr>
            <w:rFonts w:ascii="Helvetica" w:hAnsi="Helvetica"/>
            <w:color w:val="333333"/>
          </w:rPr>
          <w:t>tải</w:t>
        </w:r>
        <w:proofErr w:type="spellEnd"/>
        <w:r>
          <w:rPr>
            <w:rFonts w:ascii="Helvetica" w:hAnsi="Helvetica"/>
            <w:color w:val="333333"/>
          </w:rPr>
          <w:t xml:space="preserve"> </w:t>
        </w:r>
        <w:proofErr w:type="spellStart"/>
        <w:r>
          <w:rPr>
            <w:rFonts w:ascii="Helvetica" w:hAnsi="Helvetica"/>
            <w:color w:val="333333"/>
          </w:rPr>
          <w:t>SQLMap</w:t>
        </w:r>
        <w:proofErr w:type="spellEnd"/>
        <w:r>
          <w:rPr>
            <w:rFonts w:ascii="Helvetica" w:hAnsi="Helvetica"/>
            <w:color w:val="333333"/>
          </w:rPr>
          <w:t>: </w:t>
        </w:r>
        <w:r>
          <w:rPr>
            <w:rFonts w:ascii="Helvetica" w:hAnsi="Helvetica"/>
            <w:color w:val="333333"/>
          </w:rPr>
          <w:fldChar w:fldCharType="begin"/>
        </w:r>
        <w:r>
          <w:rPr>
            <w:rFonts w:ascii="Helvetica" w:hAnsi="Helvetica"/>
            <w:color w:val="333333"/>
          </w:rPr>
          <w:instrText xml:space="preserve"> HYPERLINK "https://anonyviet.com/tieptucdidentrangmoi/?url=https%3A%2F%2Fgithub.com%2Fsqlmapproject%2Fsqlmap%2Fzipball%2Fmaster" \t "_blank" </w:instrText>
        </w:r>
        <w:r>
          <w:rPr>
            <w:rFonts w:ascii="Helvetica" w:hAnsi="Helvetica"/>
            <w:color w:val="333333"/>
          </w:rPr>
          <w:fldChar w:fldCharType="separate"/>
        </w:r>
        <w:r>
          <w:rPr>
            <w:rStyle w:val="Hyperlink"/>
            <w:rFonts w:ascii="Helvetica" w:hAnsi="Helvetica"/>
            <w:color w:val="F70D28"/>
            <w:bdr w:val="none" w:sz="0" w:space="0" w:color="auto" w:frame="1"/>
          </w:rPr>
          <w:t>https://github.com/sqlmapproject/sqlmap/zipball/master</w:t>
        </w:r>
        <w:r>
          <w:rPr>
            <w:rFonts w:ascii="Helvetica" w:hAnsi="Helvetica"/>
            <w:color w:val="333333"/>
          </w:rPr>
          <w:fldChar w:fldCharType="end"/>
        </w:r>
      </w:ins>
    </w:p>
    <w:p w:rsidR="003E6D99" w:rsidRPr="003E6D99" w:rsidRDefault="003E6D99">
      <w:pPr>
        <w:rPr>
          <w:sz w:val="52"/>
          <w:szCs w:val="52"/>
        </w:rPr>
      </w:pPr>
      <w:bookmarkStart w:id="2" w:name="_GoBack"/>
      <w:bookmarkEnd w:id="2"/>
    </w:p>
    <w:p w:rsidR="003E6D99" w:rsidRPr="003E6D99" w:rsidRDefault="003E6D99">
      <w:pPr>
        <w:rPr>
          <w:sz w:val="52"/>
          <w:szCs w:val="52"/>
        </w:rPr>
      </w:pPr>
    </w:p>
    <w:sectPr w:rsidR="003E6D99" w:rsidRPr="003E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99"/>
    <w:rsid w:val="00181AD1"/>
    <w:rsid w:val="003E6D99"/>
    <w:rsid w:val="00A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6D99"/>
    <w:rPr>
      <w:strike w:val="0"/>
      <w:dstrike w:val="0"/>
      <w:color w:val="0062C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E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6D99"/>
    <w:rPr>
      <w:strike w:val="0"/>
      <w:dstrike w:val="0"/>
      <w:color w:val="0062C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E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otaonlyt.edu.vn/index.php?id=3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otaonlyt.edu.vn/index.php?id=32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aotaonlyt.edu.vn/index.php?id=3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aotaonlyt.edu.vn/index.php?id=320" TargetMode="External"/><Relationship Id="rId10" Type="http://schemas.openxmlformats.org/officeDocument/2006/relationships/hyperlink" Target="https://anonyviet.com/tieptucdidentrangmoi/?url=https%3A%2F%2Fwww.python.org%2Fftp%2Fpython%2F2.7.10%2Fpython-2.7.10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onyviet.com/huong-dan-cai-dat-sqlmap-tre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 Store</dc:creator>
  <cp:lastModifiedBy>SSD Store</cp:lastModifiedBy>
  <cp:revision>1</cp:revision>
  <dcterms:created xsi:type="dcterms:W3CDTF">2020-10-07T06:52:00Z</dcterms:created>
  <dcterms:modified xsi:type="dcterms:W3CDTF">2020-10-07T07:01:00Z</dcterms:modified>
</cp:coreProperties>
</file>